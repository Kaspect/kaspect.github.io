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Goal: Unique/Intriguing Questions that Data Scientists can ask about companies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Intro: Why is Data science needed?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Data science is a multidisciplinary blend of </w:t>
      </w:r>
      <w:r w:rsidDel="00000000" w:rsidR="00000000" w:rsidRPr="00000000">
        <w:rPr>
          <w:b w:val="1"/>
          <w:sz w:val="24"/>
          <w:szCs w:val="24"/>
          <w:rtl w:val="0"/>
        </w:rPr>
        <w:t xml:space="preserve">data inference, algorithm development, and technology</w:t>
      </w:r>
      <w:r w:rsidDel="00000000" w:rsidR="00000000" w:rsidRPr="00000000">
        <w:rPr>
          <w:sz w:val="24"/>
          <w:szCs w:val="24"/>
          <w:rtl w:val="0"/>
        </w:rPr>
        <w:t xml:space="preserve"> in order to solve analytically complex problems.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Data has the power to change- it tells a story of what is going well, what is going wrong, and places to improve. It is about uncovering findings from seemingly disjoint pieces, finding hidden insights that can help a business be more efficient through targeting consumer interests, speeding up processes, and concentrating resources in needed areas.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Key Ideas to try to hit when asking companies about their Data Science strategies </w:t>
      </w:r>
    </w:p>
    <w:p w:rsidR="00000000" w:rsidDel="00000000" w:rsidP="00000000" w:rsidRDefault="00000000" w:rsidRPr="00000000">
      <w:pPr>
        <w:numPr>
          <w:ilvl w:val="0"/>
          <w:numId w:val="3"/>
        </w:numPr>
        <w:spacing w:line="480" w:lineRule="auto"/>
        <w:ind w:left="720" w:hanging="360"/>
        <w:contextualSpacing w:val="1"/>
        <w:rPr>
          <w:sz w:val="24"/>
          <w:szCs w:val="24"/>
          <w:u w:val="none"/>
        </w:rPr>
      </w:pPr>
      <w:r w:rsidDel="00000000" w:rsidR="00000000" w:rsidRPr="00000000">
        <w:rPr>
          <w:sz w:val="24"/>
          <w:szCs w:val="24"/>
          <w:rtl w:val="0"/>
        </w:rPr>
        <w:t xml:space="preserve">What processes do they already have in place? Is it working for them? </w:t>
      </w:r>
    </w:p>
    <w:p w:rsidR="00000000" w:rsidDel="00000000" w:rsidP="00000000" w:rsidRDefault="00000000" w:rsidRPr="00000000">
      <w:pPr>
        <w:numPr>
          <w:ilvl w:val="0"/>
          <w:numId w:val="3"/>
        </w:numPr>
        <w:spacing w:line="480" w:lineRule="auto"/>
        <w:ind w:left="720" w:hanging="360"/>
        <w:contextualSpacing w:val="1"/>
        <w:rPr>
          <w:sz w:val="24"/>
          <w:szCs w:val="24"/>
          <w:u w:val="none"/>
        </w:rPr>
      </w:pPr>
      <w:r w:rsidDel="00000000" w:rsidR="00000000" w:rsidRPr="00000000">
        <w:rPr>
          <w:sz w:val="24"/>
          <w:szCs w:val="24"/>
          <w:rtl w:val="0"/>
        </w:rPr>
        <w:t xml:space="preserve">Are they looking to improve their system? </w:t>
      </w:r>
    </w:p>
    <w:p w:rsidR="00000000" w:rsidDel="00000000" w:rsidP="00000000" w:rsidRDefault="00000000" w:rsidRPr="00000000">
      <w:pPr>
        <w:numPr>
          <w:ilvl w:val="0"/>
          <w:numId w:val="3"/>
        </w:numPr>
        <w:spacing w:line="480" w:lineRule="auto"/>
        <w:ind w:left="720" w:hanging="360"/>
        <w:contextualSpacing w:val="1"/>
        <w:rPr>
          <w:sz w:val="24"/>
          <w:szCs w:val="24"/>
          <w:u w:val="none"/>
        </w:rPr>
      </w:pPr>
      <w:r w:rsidDel="00000000" w:rsidR="00000000" w:rsidRPr="00000000">
        <w:rPr>
          <w:sz w:val="24"/>
          <w:szCs w:val="24"/>
          <w:rtl w:val="0"/>
        </w:rPr>
        <w:t xml:space="preserve">What types of data are they using in their operations- could they be using more?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Background Questions (can be used as ways to research the company before hand or to ask at start of interview): </w:t>
      </w:r>
    </w:p>
    <w:p w:rsidR="00000000" w:rsidDel="00000000" w:rsidP="00000000" w:rsidRDefault="00000000" w:rsidRPr="00000000">
      <w:pPr>
        <w:numPr>
          <w:ilvl w:val="0"/>
          <w:numId w:val="4"/>
        </w:numPr>
        <w:spacing w:line="480" w:lineRule="auto"/>
        <w:ind w:left="720" w:hanging="360"/>
        <w:contextualSpacing w:val="1"/>
        <w:rPr>
          <w:sz w:val="24"/>
          <w:szCs w:val="24"/>
        </w:rPr>
      </w:pPr>
      <w:r w:rsidDel="00000000" w:rsidR="00000000" w:rsidRPr="00000000">
        <w:rPr>
          <w:sz w:val="24"/>
          <w:szCs w:val="24"/>
          <w:rtl w:val="0"/>
        </w:rPr>
        <w:t xml:space="preserve">What is the main functionality of your company? </w:t>
      </w:r>
    </w:p>
    <w:p w:rsidR="00000000" w:rsidDel="00000000" w:rsidP="00000000" w:rsidRDefault="00000000" w:rsidRPr="00000000">
      <w:pPr>
        <w:numPr>
          <w:ilvl w:val="0"/>
          <w:numId w:val="4"/>
        </w:numPr>
        <w:spacing w:line="480" w:lineRule="auto"/>
        <w:ind w:left="720" w:hanging="360"/>
        <w:contextualSpacing w:val="1"/>
        <w:rPr>
          <w:sz w:val="24"/>
          <w:szCs w:val="24"/>
        </w:rPr>
      </w:pPr>
      <w:r w:rsidDel="00000000" w:rsidR="00000000" w:rsidRPr="00000000">
        <w:rPr>
          <w:sz w:val="24"/>
          <w:szCs w:val="24"/>
          <w:rtl w:val="0"/>
        </w:rPr>
        <w:t xml:space="preserve">What types of data do you collect? </w:t>
      </w:r>
    </w:p>
    <w:p w:rsidR="00000000" w:rsidDel="00000000" w:rsidP="00000000" w:rsidRDefault="00000000" w:rsidRPr="00000000">
      <w:pPr>
        <w:numPr>
          <w:ilvl w:val="0"/>
          <w:numId w:val="4"/>
        </w:numPr>
        <w:spacing w:line="480" w:lineRule="auto"/>
        <w:ind w:left="720" w:hanging="360"/>
        <w:contextualSpacing w:val="1"/>
        <w:rPr>
          <w:sz w:val="24"/>
          <w:szCs w:val="24"/>
        </w:rPr>
      </w:pPr>
      <w:r w:rsidDel="00000000" w:rsidR="00000000" w:rsidRPr="00000000">
        <w:rPr>
          <w:sz w:val="24"/>
          <w:szCs w:val="24"/>
          <w:rtl w:val="0"/>
        </w:rPr>
        <w:t xml:space="preserve">What is the structure of your data management team? Are there certain hierarchies? </w:t>
      </w:r>
    </w:p>
    <w:p w:rsidR="00000000" w:rsidDel="00000000" w:rsidP="00000000" w:rsidRDefault="00000000" w:rsidRPr="00000000">
      <w:pPr>
        <w:numPr>
          <w:ilvl w:val="0"/>
          <w:numId w:val="4"/>
        </w:numPr>
        <w:spacing w:line="480" w:lineRule="auto"/>
        <w:ind w:left="720" w:hanging="360"/>
        <w:contextualSpacing w:val="1"/>
        <w:rPr>
          <w:sz w:val="24"/>
          <w:szCs w:val="24"/>
        </w:rPr>
      </w:pPr>
      <w:r w:rsidDel="00000000" w:rsidR="00000000" w:rsidRPr="00000000">
        <w:rPr>
          <w:sz w:val="24"/>
          <w:szCs w:val="24"/>
          <w:rtl w:val="0"/>
        </w:rPr>
        <w:t xml:space="preserve">How up to date is your technology with the changing times?</w:t>
      </w:r>
      <w:ins w:author="Harini Salgado" w:id="0" w:date="2016-12-02T04:36:11Z">
        <w:r w:rsidDel="00000000" w:rsidR="00000000" w:rsidRPr="00000000">
          <w:rPr>
            <w:sz w:val="24"/>
            <w:szCs w:val="24"/>
            <w:rtl w:val="0"/>
          </w:rPr>
          <w:t xml:space="preserve"> How do you keep up-to date with new technology and methods in data science?</w:t>
        </w:r>
      </w:ins>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Interview Questions: </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How could you potentially incorporate crowdsourcing into your data process? </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Could you describe a situation where you had a problem or a roadblock in your way, and you solved it using data?</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How could you automate your data taking process?</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How could you incorporate artificial intelligence into your process? </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If there is one part of your data collecting process that you could have unlimited resources on, which one would it be and why?</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How could data mining change the way you do data analytics? </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How would you imagine new technology to help your data collection process? If you could imagine anything </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How could you incorporate more diverse data to get a better picture? </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How has your strategy for data analysis changed in the last five years? Is it flexible enough that you could continue to add newer technology? </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What is your strategies for data exploration and data collection? </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Do you have any measures for how good your data is? The data integrity? How do you know the measurements you are getting are accurate? </w:t>
      </w:r>
    </w:p>
    <w:p w:rsidR="00000000" w:rsidDel="00000000" w:rsidP="00000000" w:rsidRDefault="00000000" w:rsidRPr="0000000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Data scientists tend to use the tools, or tools similar to what they have used before they got into data science? Is this is what is happening at your company? Do you think there may be other tools more suitable for the data science that you are using?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Things investors tend to look for when evaluating companies</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Does the business have a clear sense of the problem they are investigating? Does it have a clear sense of why they are engaging with data science exploration?</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What strategies are companies using for data collection and what strategies are they using for data exploration? How has that strategy changed over time?</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There are a multitude of tools that can be used in data science exploration as well as a multitude of questions that can be answered when looking at raw data. Once a company picks a certain set, how are they evaluating the design? If a company needs to change their approach, can they?</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Data integrity</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